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xo" w:cs="Exo" w:eastAsia="Exo" w:hAnsi="Ex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Exo" w:cs="Exo" w:eastAsia="Exo" w:hAnsi="Ex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Exo" w:cs="Exo" w:eastAsia="Exo" w:hAnsi="Exo"/>
        </w:rPr>
      </w:pPr>
      <w:r w:rsidDel="00000000" w:rsidR="00000000" w:rsidRPr="00000000">
        <w:rPr>
          <w:rFonts w:ascii="Exo" w:cs="Exo" w:eastAsia="Exo" w:hAnsi="Exo"/>
        </w:rPr>
        <w:drawing>
          <wp:inline distB="114300" distT="114300" distL="114300" distR="114300">
            <wp:extent cx="2857500" cy="3762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Exo" w:cs="Exo" w:eastAsia="Exo" w:hAnsi="Ex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Exo" w:cs="Exo" w:eastAsia="Exo" w:hAnsi="Ex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Exo" w:cs="Exo" w:eastAsia="Exo" w:hAnsi="Ex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Exo" w:cs="Exo" w:eastAsia="Exo" w:hAnsi="Exo"/>
          <w:b w:val="1"/>
          <w:sz w:val="26"/>
          <w:szCs w:val="26"/>
        </w:rPr>
      </w:pPr>
      <w:r w:rsidDel="00000000" w:rsidR="00000000" w:rsidRPr="00000000">
        <w:rPr>
          <w:rFonts w:ascii="Exo" w:cs="Exo" w:eastAsia="Exo" w:hAnsi="Exo"/>
          <w:b w:val="1"/>
          <w:sz w:val="26"/>
          <w:szCs w:val="26"/>
          <w:rtl w:val="0"/>
        </w:rPr>
        <w:t xml:space="preserve">Ze Tuto parske j’ai besoin d’avoir mon BTS svp</w:t>
      </w:r>
    </w:p>
    <w:p w:rsidR="00000000" w:rsidDel="00000000" w:rsidP="00000000" w:rsidRDefault="00000000" w:rsidRPr="00000000" w14:paraId="00000008">
      <w:pPr>
        <w:jc w:val="center"/>
        <w:rPr>
          <w:rFonts w:ascii="Exo" w:cs="Exo" w:eastAsia="Exo" w:hAnsi="Exo"/>
          <w:sz w:val="26"/>
          <w:szCs w:val="26"/>
        </w:rPr>
      </w:pPr>
      <w:r w:rsidDel="00000000" w:rsidR="00000000" w:rsidRPr="00000000">
        <w:rPr>
          <w:rFonts w:ascii="Exo" w:cs="Exo" w:eastAsia="Exo" w:hAnsi="Exo"/>
          <w:sz w:val="26"/>
          <w:szCs w:val="26"/>
          <w:rtl w:val="0"/>
        </w:rPr>
        <w:t xml:space="preserve">MAJ : 10/04/2024</w:t>
      </w:r>
    </w:p>
    <w:p w:rsidR="00000000" w:rsidDel="00000000" w:rsidP="00000000" w:rsidRDefault="00000000" w:rsidRPr="00000000" w14:paraId="00000009">
      <w:pPr>
        <w:jc w:val="center"/>
        <w:rPr>
          <w:rFonts w:ascii="Exo" w:cs="Exo" w:eastAsia="Exo" w:hAnsi="Ex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Exo" w:cs="Exo" w:eastAsia="Exo" w:hAnsi="Exo"/>
          <w:sz w:val="26"/>
          <w:szCs w:val="26"/>
        </w:rPr>
      </w:pPr>
      <w:r w:rsidDel="00000000" w:rsidR="00000000" w:rsidRPr="00000000">
        <w:rPr>
          <w:rFonts w:ascii="Exo" w:cs="Exo" w:eastAsia="Exo" w:hAnsi="Exo"/>
          <w:sz w:val="26"/>
          <w:szCs w:val="26"/>
          <w:u w:val="single"/>
          <w:rtl w:val="0"/>
        </w:rPr>
        <w:t xml:space="preserve">Activez le sommaire interactif</w:t>
      </w:r>
      <w:r w:rsidDel="00000000" w:rsidR="00000000" w:rsidRPr="00000000">
        <w:rPr>
          <w:rFonts w:ascii="Exo" w:cs="Exo" w:eastAsia="Exo" w:hAnsi="Exo"/>
          <w:sz w:val="26"/>
          <w:szCs w:val="26"/>
          <w:rtl w:val="0"/>
        </w:rPr>
        <w:t xml:space="preserve"> (les 3 barres en haut à gauche) pour aller plus vite.</w:t>
      </w:r>
    </w:p>
    <w:p w:rsidR="00000000" w:rsidDel="00000000" w:rsidP="00000000" w:rsidRDefault="00000000" w:rsidRPr="00000000" w14:paraId="0000000B">
      <w:pPr>
        <w:jc w:val="center"/>
        <w:rPr>
          <w:rFonts w:ascii="Exo" w:cs="Exo" w:eastAsia="Exo" w:hAnsi="Ex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Exo" w:cs="Exo" w:eastAsia="Exo" w:hAnsi="Ex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Exo" w:cs="Exo" w:eastAsia="Exo" w:hAnsi="Ex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Exo" w:cs="Exo" w:eastAsia="Exo" w:hAnsi="Ex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Exo" w:cs="Exo" w:eastAsia="Exo" w:hAnsi="Ex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Exo" w:cs="Exo" w:eastAsia="Exo" w:hAnsi="Ex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Exo" w:cs="Exo" w:eastAsia="Exo" w:hAnsi="Ex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Exo" w:cs="Exo" w:eastAsia="Exo" w:hAnsi="Ex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Exo" w:cs="Exo" w:eastAsia="Exo" w:hAnsi="Ex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Exo" w:cs="Exo" w:eastAsia="Exo" w:hAnsi="Ex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Exo" w:cs="Exo" w:eastAsia="Exo" w:hAnsi="Ex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sz w:val="34"/>
          <w:szCs w:val="34"/>
        </w:rPr>
      </w:pPr>
      <w:bookmarkStart w:colFirst="0" w:colLast="0" w:name="_jzld7jjdt0hj" w:id="0"/>
      <w:bookmarkEnd w:id="0"/>
      <w:r w:rsidDel="00000000" w:rsidR="00000000" w:rsidRPr="00000000">
        <w:rPr>
          <w:rFonts w:ascii="Exo" w:cs="Exo" w:eastAsia="Exo" w:hAnsi="Exo"/>
          <w:sz w:val="34"/>
          <w:szCs w:val="34"/>
          <w:rtl w:val="0"/>
        </w:rPr>
        <w:t xml:space="preserve">   Sommaire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zld7jjdt0h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Sommaire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h5t2s8stz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eo2mz92lbb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À vérifier au tout début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ohofainf23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cd /etc/apt/sources.list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27vaaestpk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Apache Err 403 : Don't have permission to access this resource (Firewall)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n3g5jvlge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Apache2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rdvibxq13x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cv9zgew28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 qu’il faut vérifier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4jxiaoyv9a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cd etc/apache2/ports.conf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nd5k2904ee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cd etc/apache2/apache2.conf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qc7i5965j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cd etc/apache2/sites-available/000-default.conf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12e5k00ec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 cd etc/apache2/sites-enabled/000-default.conf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e3jh7qydj5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cd etc/apache2/sites-available/default-ssl.conf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xss7f82ii7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cd var/www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rz4jssmcg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Samba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gp7yv6mr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Installation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p6p95b38nd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 qu’il faut vérifier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yfq5x10xhs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cd etc/samba/smb.conf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3in6ltpfbn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MariaDB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j06ztd4bva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Installation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o3gbjyu8a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PHP 7.4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ldwqsw500m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Installation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civaxal89p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 qu’il faut vérifier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8dzfzfmodg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Que le module soit bien installé ET en fonction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vvxwrim3h7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phpMyAdmin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09f0fysnau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Installation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gharsx9eu3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 qu’il faut vérifier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vj0fd8n1b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cd /etc/mysql/mariadb.conf.d/50-server.cnf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5eh5t2s8stzn" w:id="1"/>
      <w:bookmarkEnd w:id="1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Accéder au mode super-utilisateur 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 -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Faire monter de version sa VM 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apt-get upgrade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Mettre à jour sa VM 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apt-get update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Voir le statut d’un service 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systemctl status …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deo2mz92lbbd" w:id="2"/>
      <w:bookmarkEnd w:id="2"/>
      <w:r w:rsidDel="00000000" w:rsidR="00000000" w:rsidRPr="00000000">
        <w:rPr>
          <w:rtl w:val="0"/>
        </w:rPr>
        <w:t xml:space="preserve">À vérifier au tout début</w:t>
      </w:r>
    </w:p>
    <w:p w:rsidR="00000000" w:rsidDel="00000000" w:rsidP="00000000" w:rsidRDefault="00000000" w:rsidRPr="00000000" w14:paraId="0000003F">
      <w:pPr>
        <w:rPr>
          <w:ins w:author="Lucas Burguet" w:id="0" w:date="2024-03-25T10:44:04Z"/>
        </w:rPr>
      </w:pPr>
      <w:ins w:author="Lucas Burguet" w:id="0" w:date="2024-03-25T10:44:04Z">
        <w:commentRangeStart w:id="0"/>
        <w:r w:rsidDel="00000000" w:rsidR="00000000" w:rsidRPr="00000000">
          <w:rPr>
            <w:rtl w:val="0"/>
          </w:rPr>
          <w:t xml:space="preserve">Windows : </w:t>
        </w:r>
      </w:ins>
    </w:p>
    <w:p w:rsidR="00000000" w:rsidDel="00000000" w:rsidP="00000000" w:rsidRDefault="00000000" w:rsidRPr="00000000" w14:paraId="00000040">
      <w:pPr>
        <w:rPr>
          <w:ins w:author="Lucas Burguet" w:id="0" w:date="2024-03-25T10:44:04Z"/>
        </w:rPr>
      </w:pPr>
      <w:ins w:author="Lucas Burguet" w:id="0" w:date="2024-03-25T10:44:0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1">
      <w:pPr>
        <w:rPr/>
      </w:pPr>
      <w:ins w:author="Lucas Burguet" w:id="0" w:date="2024-03-25T10:44:04Z">
        <w:r w:rsidDel="00000000" w:rsidR="00000000" w:rsidRPr="00000000">
          <w:rPr/>
          <w:drawing>
            <wp:inline distB="114300" distT="114300" distL="114300" distR="114300">
              <wp:extent cx="5731200" cy="4826000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4826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commentRangeEnd w:id="0"/>
      <w:r w:rsidDel="00000000" w:rsidR="00000000" w:rsidRPr="00000000">
        <w:commentReference w:id="0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0"/>
          <w:numId w:val="6"/>
        </w:numPr>
        <w:ind w:left="720" w:hanging="360"/>
        <w:rPr>
          <w:b w:val="1"/>
          <w:color w:val="38761d"/>
          <w:sz w:val="24"/>
          <w:szCs w:val="24"/>
        </w:rPr>
      </w:pPr>
      <w:bookmarkStart w:colFirst="0" w:colLast="0" w:name="_uohofainf23g" w:id="3"/>
      <w:bookmarkEnd w:id="3"/>
      <w:r w:rsidDel="00000000" w:rsidR="00000000" w:rsidRPr="00000000">
        <w:rPr>
          <w:b w:val="1"/>
          <w:color w:val="38761d"/>
          <w:rtl w:val="0"/>
        </w:rPr>
        <w:t xml:space="preserve">cd /etc/apt/sources.list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Si vous avez des problèmes à update/upgrade, ça vient certainement d’ici. Vérifiez les </w:t>
      </w:r>
      <w:r w:rsidDel="00000000" w:rsidR="00000000" w:rsidRPr="00000000">
        <w:rPr>
          <w:b w:val="1"/>
          <w:color w:val="ff0000"/>
          <w:rtl w:val="0"/>
        </w:rPr>
        <w:t xml:space="preserve">#</w:t>
      </w:r>
      <w:r w:rsidDel="00000000" w:rsidR="00000000" w:rsidRPr="00000000">
        <w:rPr>
          <w:rtl w:val="0"/>
        </w:rPr>
        <w:t xml:space="preserve">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et changez les </w:t>
      </w:r>
      <w:r w:rsidDel="00000000" w:rsidR="00000000" w:rsidRPr="00000000">
        <w:rPr>
          <w:b w:val="1"/>
          <w:color w:val="ff0000"/>
          <w:rtl w:val="0"/>
        </w:rPr>
        <w:t xml:space="preserve">http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⇔ </w:t>
      </w:r>
      <w:r w:rsidDel="00000000" w:rsidR="00000000" w:rsidRPr="00000000">
        <w:rPr>
          <w:b w:val="1"/>
          <w:color w:val="ff0000"/>
          <w:rtl w:val="0"/>
        </w:rPr>
        <w:t xml:space="preserve">https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si</w:t>
      </w:r>
      <w:r w:rsidDel="00000000" w:rsidR="00000000" w:rsidRPr="00000000">
        <w:rPr>
          <w:rtl w:val="0"/>
        </w:rPr>
        <w:t xml:space="preserve"> besoin (faites des tests).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3c78d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78d8"/>
          <w:sz w:val="20"/>
          <w:szCs w:val="20"/>
          <w:rtl w:val="0"/>
        </w:rPr>
        <w:t xml:space="preserve">#deb cdrom:[Debian GNU/Linux 11.6.0 _Bullseye_ - Official amd64 NETINST 202212&gt;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3c78d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78d8"/>
          <w:sz w:val="20"/>
          <w:szCs w:val="20"/>
          <w:rtl w:val="0"/>
        </w:rPr>
        <w:t xml:space="preserve">#deb cdrom:[Debian GNU/Linux 11.6.0 _Bullseye_ - Official amd64 NETINST 2022121&gt;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deb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://deb.debian.org/debian/ bullseye main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deb-src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://deb.debian.org/debian/ bullseye main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deb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://security.debian.org/debian-security bullseye-security main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deb-src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://security.debian.org/debian-security bullseye-security main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3c78d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78d8"/>
          <w:sz w:val="20"/>
          <w:szCs w:val="20"/>
          <w:rtl w:val="0"/>
        </w:rPr>
        <w:t xml:space="preserve"># bullseye-updates, to get updates before a point release is made;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3c78d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78d8"/>
          <w:sz w:val="20"/>
          <w:szCs w:val="20"/>
          <w:rtl w:val="0"/>
        </w:rPr>
        <w:t xml:space="preserve"># see https://www.debian.org/doc/manuals/debian-reference/ch02.en.html#_updates&gt;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deb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://deb.debian.org/debian/ bullseye-updates main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deb-src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://deb.debian.org/debian/ bullseye-updates main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3c78d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78d8"/>
          <w:sz w:val="20"/>
          <w:szCs w:val="20"/>
          <w:rtl w:val="0"/>
        </w:rPr>
        <w:t xml:space="preserve"># This system was installed using small removable media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3c78d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78d8"/>
          <w:sz w:val="20"/>
          <w:szCs w:val="20"/>
          <w:rtl w:val="0"/>
        </w:rPr>
        <w:t xml:space="preserve"># (e.g. netinst, live or single CD). The matching "deb cdrom"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3c78d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78d8"/>
          <w:sz w:val="20"/>
          <w:szCs w:val="20"/>
          <w:rtl w:val="0"/>
        </w:rPr>
        <w:t xml:space="preserve"># entries were disabled at the end of the installation process.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3c78d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78d8"/>
          <w:sz w:val="20"/>
          <w:szCs w:val="20"/>
          <w:rtl w:val="0"/>
        </w:rPr>
        <w:t xml:space="preserve"># For information about how to configure apt package sources,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3c78d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78d8"/>
          <w:sz w:val="20"/>
          <w:szCs w:val="20"/>
          <w:rtl w:val="0"/>
        </w:rPr>
        <w:t xml:space="preserve"># see the sources.list(5) manual.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ind w:left="720" w:firstLine="0"/>
        <w:rPr>
          <w:b w:val="1"/>
          <w:color w:val="38761d"/>
        </w:rPr>
      </w:pPr>
      <w:bookmarkStart w:colFirst="0" w:colLast="0" w:name="_ppaniztswiza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numPr>
          <w:ilvl w:val="0"/>
          <w:numId w:val="6"/>
        </w:numPr>
        <w:ind w:left="720" w:hanging="360"/>
        <w:rPr>
          <w:b w:val="1"/>
          <w:color w:val="38761d"/>
          <w:sz w:val="24"/>
          <w:szCs w:val="24"/>
        </w:rPr>
      </w:pPr>
      <w:bookmarkStart w:colFirst="0" w:colLast="0" w:name="_v27vaaestpkw" w:id="5"/>
      <w:bookmarkEnd w:id="5"/>
      <w:r w:rsidDel="00000000" w:rsidR="00000000" w:rsidRPr="00000000">
        <w:rPr>
          <w:b w:val="1"/>
          <w:color w:val="38761d"/>
          <w:rtl w:val="0"/>
        </w:rPr>
        <w:t xml:space="preserve">Apache Err 403 : Don't have permission to access this resource (Firewall)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u w:val="single"/>
          <w:rtl w:val="0"/>
        </w:rPr>
        <w:t xml:space="preserve">Attention</w:t>
      </w:r>
      <w:r w:rsidDel="00000000" w:rsidR="00000000" w:rsidRPr="00000000">
        <w:rPr>
          <w:rtl w:val="0"/>
        </w:rPr>
        <w:t xml:space="preserve"> il peut y avoir </w:t>
      </w:r>
      <w:r w:rsidDel="00000000" w:rsidR="00000000" w:rsidRPr="00000000">
        <w:rPr>
          <w:u w:val="single"/>
          <w:rtl w:val="0"/>
        </w:rPr>
        <w:t xml:space="preserve">plusieurs causes</w:t>
      </w:r>
      <w:r w:rsidDel="00000000" w:rsidR="00000000" w:rsidRPr="00000000">
        <w:rPr>
          <w:rtl w:val="0"/>
        </w:rPr>
        <w:t xml:space="preserve"> à cette erreur, mais vérifiez en amont que votre firewall laisse passer les requêtes sur le port que vous souhaitez.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Pour vérifier les règles de trafic 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iptables -L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si “Command not found” -&gt; apt-get install iptables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Si vous avez des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DROP</w:t>
      </w:r>
      <w:r w:rsidDel="00000000" w:rsidR="00000000" w:rsidRPr="00000000">
        <w:rPr>
          <w:rtl w:val="0"/>
        </w:rPr>
        <w:t xml:space="preserve"> au sein de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Chain INPUT</w:t>
      </w:r>
      <w:r w:rsidDel="00000000" w:rsidR="00000000" w:rsidRPr="00000000">
        <w:rPr>
          <w:rtl w:val="0"/>
        </w:rPr>
        <w:t xml:space="preserve">, ben ça pue. Le mieux c’est de les supprimer avec la commande :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iptables -D INPUT -j DROP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Où :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-D</w:t>
      </w:r>
      <w:r w:rsidDel="00000000" w:rsidR="00000000" w:rsidRPr="00000000">
        <w:rPr>
          <w:rtl w:val="0"/>
        </w:rPr>
        <w:t xml:space="preserve"> sert à sélectionner le trafic (INPUT/FORWARD/OUTPUT) que l’on veut modifier.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-j </w:t>
      </w:r>
      <w:r w:rsidDel="00000000" w:rsidR="00000000" w:rsidRPr="00000000">
        <w:rPr>
          <w:rtl w:val="0"/>
        </w:rPr>
        <w:t xml:space="preserve">signifie l’action à réaliser (ACCEPT/DROP) sur les paquets sélectionnés de ce trafic.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tips : </w:t>
      </w:r>
    </w:p>
    <w:p w:rsidR="00000000" w:rsidDel="00000000" w:rsidP="00000000" w:rsidRDefault="00000000" w:rsidRPr="00000000" w14:paraId="0000006F">
      <w:pPr>
        <w:ind w:firstLine="72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INPUT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i w:val="1"/>
          <w:rtl w:val="0"/>
        </w:rPr>
        <w:t xml:space="preserve">Trafic entrant destiné à la machine elle-même.</w:t>
      </w:r>
    </w:p>
    <w:p w:rsidR="00000000" w:rsidDel="00000000" w:rsidP="00000000" w:rsidRDefault="00000000" w:rsidRPr="00000000" w14:paraId="00000070">
      <w:pPr>
        <w:ind w:firstLine="72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i w:val="1"/>
          <w:rtl w:val="0"/>
        </w:rPr>
        <w:t xml:space="preserve">Trafic sortant généré par la machine elle-même.</w:t>
      </w:r>
    </w:p>
    <w:p w:rsidR="00000000" w:rsidDel="00000000" w:rsidP="00000000" w:rsidRDefault="00000000" w:rsidRPr="00000000" w14:paraId="00000071">
      <w:pPr>
        <w:ind w:firstLine="72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i w:val="1"/>
          <w:rtl w:val="0"/>
        </w:rPr>
        <w:t xml:space="preserve">Trafic transitant par la machine, agissant comme un routeur ou un pont.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Pour rajouter une </w:t>
      </w:r>
      <w:r w:rsidDel="00000000" w:rsidR="00000000" w:rsidRPr="00000000">
        <w:rPr>
          <w:b w:val="1"/>
          <w:color w:val="ff0000"/>
          <w:rtl w:val="0"/>
        </w:rPr>
        <w:t xml:space="preserve">autorisation</w:t>
      </w:r>
      <w:r w:rsidDel="00000000" w:rsidR="00000000" w:rsidRPr="00000000">
        <w:rPr>
          <w:rtl w:val="0"/>
        </w:rPr>
        <w:t xml:space="preserve"> et être sûr que votre firewall soit ok avec votre port, rajoutez la règle : 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iptables -A INPUT -p tcp --dport 80 -j ACCEPT</w:t>
      </w:r>
    </w:p>
    <w:p w:rsidR="00000000" w:rsidDel="00000000" w:rsidP="00000000" w:rsidRDefault="00000000" w:rsidRPr="00000000" w14:paraId="00000078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Où 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-D INPUT</w:t>
      </w:r>
      <w:r w:rsidDel="00000000" w:rsidR="00000000" w:rsidRPr="00000000">
        <w:rPr>
          <w:rtl w:val="0"/>
        </w:rPr>
        <w:t xml:space="preserve"> signifie supprimer une règle de la chaîne INPUT.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-p tcp </w:t>
      </w:r>
      <w:r w:rsidDel="00000000" w:rsidR="00000000" w:rsidRPr="00000000">
        <w:rPr>
          <w:rtl w:val="0"/>
        </w:rPr>
        <w:t xml:space="preserve">est le protocole filtré (ici TCP).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--dport 80 </w:t>
      </w:r>
      <w:r w:rsidDel="00000000" w:rsidR="00000000" w:rsidRPr="00000000">
        <w:rPr>
          <w:rtl w:val="0"/>
        </w:rPr>
        <w:t xml:space="preserve">indique le filtrage du trafic pour le port 80 (HTTP, 443 pour HTTPS).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-j ACCEPT</w:t>
      </w:r>
      <w:r w:rsidDel="00000000" w:rsidR="00000000" w:rsidRPr="00000000">
        <w:rPr>
          <w:rtl w:val="0"/>
        </w:rPr>
        <w:t xml:space="preserve"> accepte donc le trafic sur ces paramètres.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i w:val="1"/>
          <w:rtl w:val="0"/>
        </w:rPr>
        <w:t xml:space="preserve">tips : Vous pouvez utiliser la même commande pour supprimer une règle existante en utilisant “DROP”.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ahymghifhsaa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qn3g5jvlges" w:id="7"/>
      <w:bookmarkEnd w:id="7"/>
      <w:r w:rsidDel="00000000" w:rsidR="00000000" w:rsidRPr="00000000">
        <w:rPr>
          <w:rtl w:val="0"/>
        </w:rPr>
        <w:t xml:space="preserve">Apache2</w:t>
      </w:r>
    </w:p>
    <w:p w:rsidR="00000000" w:rsidDel="00000000" w:rsidP="00000000" w:rsidRDefault="00000000" w:rsidRPr="00000000" w14:paraId="00000082">
      <w:pPr>
        <w:pStyle w:val="Heading3"/>
        <w:ind w:left="0" w:firstLine="0"/>
        <w:rPr>
          <w:rFonts w:ascii="Exo" w:cs="Exo" w:eastAsia="Exo" w:hAnsi="Exo"/>
        </w:rPr>
      </w:pPr>
      <w:bookmarkStart w:colFirst="0" w:colLast="0" w:name="_trdvibxq13xw" w:id="8"/>
      <w:bookmarkEnd w:id="8"/>
      <w:r w:rsidDel="00000000" w:rsidR="00000000" w:rsidRPr="00000000">
        <w:rPr>
          <w:rFonts w:ascii="Exo" w:cs="Exo" w:eastAsia="Exo" w:hAnsi="Exo"/>
          <w:rtl w:val="0"/>
        </w:rPr>
        <w:t xml:space="preserve">   Installation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  <w:t xml:space="preserve">Installer Apache : </w:t>
      </w:r>
      <w:r w:rsidDel="00000000" w:rsidR="00000000" w:rsidRPr="00000000">
        <w:rPr>
          <w:b w:val="1"/>
          <w:rtl w:val="0"/>
        </w:rPr>
        <w:t xml:space="preserve">apt-get install apache2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  <w:t xml:space="preserve">Redémarrer le service : </w:t>
      </w:r>
      <w:r w:rsidDel="00000000" w:rsidR="00000000" w:rsidRPr="00000000">
        <w:rPr>
          <w:b w:val="1"/>
          <w:rtl w:val="0"/>
        </w:rPr>
        <w:t xml:space="preserve">service apache2 restart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  <w:t xml:space="preserve">Chemin de paramétrage d’Apache : </w:t>
      </w:r>
      <w:r w:rsidDel="00000000" w:rsidR="00000000" w:rsidRPr="00000000">
        <w:rPr>
          <w:b w:val="1"/>
          <w:rtl w:val="0"/>
        </w:rPr>
        <w:t xml:space="preserve">cd /etc/apache2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  <w:t xml:space="preserve">Chemin de la page d’index d’Apache : </w:t>
      </w:r>
      <w:r w:rsidDel="00000000" w:rsidR="00000000" w:rsidRPr="00000000">
        <w:rPr>
          <w:b w:val="1"/>
          <w:rtl w:val="0"/>
        </w:rPr>
        <w:t xml:space="preserve">cd /var/www/html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>
          <w:rFonts w:ascii="Exo" w:cs="Exo" w:eastAsia="Exo" w:hAnsi="Exo"/>
        </w:rPr>
      </w:pPr>
      <w:bookmarkStart w:colFirst="0" w:colLast="0" w:name="_wrcv9zgew283" w:id="9"/>
      <w:bookmarkEnd w:id="9"/>
      <w:r w:rsidDel="00000000" w:rsidR="00000000" w:rsidRPr="00000000">
        <w:rPr>
          <w:rFonts w:ascii="Exo" w:cs="Exo" w:eastAsia="Exo" w:hAnsi="Exo"/>
          <w:rtl w:val="0"/>
        </w:rPr>
        <w:t xml:space="preserve">   Ce qu’il faut vérifier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numPr>
          <w:ilvl w:val="0"/>
          <w:numId w:val="6"/>
        </w:numPr>
        <w:ind w:left="720" w:hanging="360"/>
        <w:rPr>
          <w:b w:val="1"/>
          <w:color w:val="38761d"/>
        </w:rPr>
      </w:pPr>
      <w:bookmarkStart w:colFirst="0" w:colLast="0" w:name="_j4jxiaoyv9au" w:id="10"/>
      <w:bookmarkEnd w:id="10"/>
      <w:r w:rsidDel="00000000" w:rsidR="00000000" w:rsidRPr="00000000">
        <w:rPr>
          <w:b w:val="1"/>
          <w:color w:val="38761d"/>
          <w:rtl w:val="0"/>
        </w:rPr>
        <w:t xml:space="preserve">cd etc/apache2/ports.conf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Écoute sur le port 80 et 443.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3c78d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78d8"/>
          <w:sz w:val="20"/>
          <w:szCs w:val="20"/>
          <w:rtl w:val="0"/>
        </w:rPr>
        <w:t xml:space="preserve"># If you just change the port or add more ports here, you will likely also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3c78d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78d8"/>
          <w:sz w:val="20"/>
          <w:szCs w:val="20"/>
          <w:rtl w:val="0"/>
        </w:rPr>
        <w:t xml:space="preserve"># have to change the VirtualHost statement in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3c78d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78d8"/>
          <w:sz w:val="20"/>
          <w:szCs w:val="20"/>
          <w:rtl w:val="0"/>
        </w:rPr>
        <w:t xml:space="preserve"># /etc/apache2/sites-enabled/000-default.conf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Listen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80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&lt;IfModule ssl_module&gt;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Listen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443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&lt;/IfModule&gt;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&lt;IfModule mod_gnutls.c&gt;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Listen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443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&lt;/IfModule&gt;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78d8"/>
          <w:sz w:val="20"/>
          <w:szCs w:val="20"/>
          <w:rtl w:val="0"/>
        </w:rPr>
        <w:t xml:space="preserve"># vim: syntax=apache ts=4 sw=4 sts=4 sr noet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ind w:left="720" w:firstLine="0"/>
        <w:rPr>
          <w:b w:val="1"/>
          <w:color w:val="38761d"/>
        </w:rPr>
      </w:pPr>
      <w:bookmarkStart w:colFirst="0" w:colLast="0" w:name="_z7xyirs8rnlx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numPr>
          <w:ilvl w:val="0"/>
          <w:numId w:val="6"/>
        </w:numPr>
        <w:ind w:left="720" w:hanging="360"/>
        <w:rPr>
          <w:b w:val="1"/>
          <w:color w:val="38761d"/>
        </w:rPr>
      </w:pPr>
      <w:bookmarkStart w:colFirst="0" w:colLast="0" w:name="_pnd5k2904eet" w:id="12"/>
      <w:bookmarkEnd w:id="12"/>
      <w:r w:rsidDel="00000000" w:rsidR="00000000" w:rsidRPr="00000000">
        <w:rPr>
          <w:b w:val="1"/>
          <w:color w:val="38761d"/>
          <w:rtl w:val="0"/>
        </w:rPr>
        <w:t xml:space="preserve">cd etc/apache2/apache2.conf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L’écoute des ports qui se fait sur le bon fichier.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color w:val="3c78d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78d8"/>
          <w:sz w:val="20"/>
          <w:szCs w:val="20"/>
          <w:rtl w:val="0"/>
        </w:rPr>
        <w:t xml:space="preserve"># Include list of ports to listen 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Include ports.conf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Généralement il y a des erreurs dans les Directory : les chemins ou encore les permissions. 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color w:val="3d85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d85c6"/>
          <w:sz w:val="20"/>
          <w:szCs w:val="20"/>
          <w:rtl w:val="0"/>
        </w:rPr>
        <w:t xml:space="preserve"># Sets the default security model of the Apache2 HTTPD server. It does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color w:val="3d85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d85c6"/>
          <w:sz w:val="20"/>
          <w:szCs w:val="20"/>
          <w:rtl w:val="0"/>
        </w:rPr>
        <w:t xml:space="preserve"># not allow access to the root filesystem outside of /usr/share and /var/www.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color w:val="3d85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d85c6"/>
          <w:sz w:val="20"/>
          <w:szCs w:val="20"/>
          <w:rtl w:val="0"/>
        </w:rPr>
        <w:t xml:space="preserve"># The former is used by web applications packaged in Debian,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color w:val="3d85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d85c6"/>
          <w:sz w:val="20"/>
          <w:szCs w:val="20"/>
          <w:rtl w:val="0"/>
        </w:rPr>
        <w:t xml:space="preserve"># the latter may be used for local directories served by the web server. If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3d85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d85c6"/>
          <w:sz w:val="20"/>
          <w:szCs w:val="20"/>
          <w:rtl w:val="0"/>
        </w:rPr>
        <w:t xml:space="preserve"># your system is serving content from a sub-directory in /srv you must allow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color w:val="3d85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d85c6"/>
          <w:sz w:val="20"/>
          <w:szCs w:val="20"/>
          <w:rtl w:val="0"/>
        </w:rPr>
        <w:t xml:space="preserve"># access here, or in any related virtual host.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&lt;Directory /&gt;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Options FollowSymLinks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AllowOverride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Require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all denied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&lt;/Directory&gt;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&lt;Directory /usr/share&gt;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AllowOverride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Require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all granted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&lt;/Directory&gt;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&lt;Directory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/var/www/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Options Indexes FollowSymLinks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AllowOverride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Require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 all granted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&lt;/Directory&gt;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color w:val="3d85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d85c6"/>
          <w:sz w:val="20"/>
          <w:szCs w:val="20"/>
          <w:rtl w:val="0"/>
        </w:rPr>
        <w:t xml:space="preserve">#&lt;Directory /srv/&gt;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color w:val="3d85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d85c6"/>
          <w:sz w:val="20"/>
          <w:szCs w:val="20"/>
          <w:rtl w:val="0"/>
        </w:rPr>
        <w:t xml:space="preserve">#       Options Indexes FollowSymLinks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color w:val="3d85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d85c6"/>
          <w:sz w:val="20"/>
          <w:szCs w:val="20"/>
          <w:rtl w:val="0"/>
        </w:rPr>
        <w:t xml:space="preserve">#       AllowOverride None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color w:val="3d85c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d85c6"/>
          <w:sz w:val="20"/>
          <w:szCs w:val="20"/>
          <w:rtl w:val="0"/>
        </w:rPr>
        <w:t xml:space="preserve">#       Require all granted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d85c6"/>
          <w:sz w:val="20"/>
          <w:szCs w:val="20"/>
          <w:rtl w:val="0"/>
        </w:rPr>
        <w:t xml:space="preserve">#&lt;/Directory&gt;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numPr>
          <w:ilvl w:val="0"/>
          <w:numId w:val="6"/>
        </w:numPr>
        <w:ind w:left="720" w:hanging="360"/>
        <w:rPr>
          <w:b w:val="1"/>
          <w:color w:val="38761d"/>
          <w:sz w:val="24"/>
          <w:szCs w:val="24"/>
        </w:rPr>
      </w:pPr>
      <w:bookmarkStart w:colFirst="0" w:colLast="0" w:name="_tuqc7i5965jw" w:id="13"/>
      <w:bookmarkEnd w:id="13"/>
      <w:r w:rsidDel="00000000" w:rsidR="00000000" w:rsidRPr="00000000">
        <w:rPr>
          <w:b w:val="1"/>
          <w:color w:val="38761d"/>
          <w:rtl w:val="0"/>
        </w:rPr>
        <w:t xml:space="preserve">cd etc/apache2/sites-available/000-default.conf</w:t>
      </w:r>
    </w:p>
    <w:p w:rsidR="00000000" w:rsidDel="00000000" w:rsidP="00000000" w:rsidRDefault="00000000" w:rsidRPr="00000000" w14:paraId="000000D4">
      <w:pPr>
        <w:pStyle w:val="Heading4"/>
        <w:ind w:left="720" w:firstLine="0"/>
        <w:rPr/>
      </w:pPr>
      <w:bookmarkStart w:colFirst="0" w:colLast="0" w:name="_4b12e5k00ect" w:id="14"/>
      <w:bookmarkEnd w:id="14"/>
      <w:r w:rsidDel="00000000" w:rsidR="00000000" w:rsidRPr="00000000">
        <w:rPr>
          <w:b w:val="1"/>
          <w:i w:val="1"/>
          <w:color w:val="000000"/>
          <w:u w:val="single"/>
          <w:rtl w:val="0"/>
        </w:rPr>
        <w:t xml:space="preserve">ET</w:t>
      </w:r>
      <w:r w:rsidDel="00000000" w:rsidR="00000000" w:rsidRPr="00000000">
        <w:rPr>
          <w:b w:val="1"/>
          <w:color w:val="38761d"/>
          <w:rtl w:val="0"/>
        </w:rPr>
        <w:t xml:space="preserve"> cd etc/apache2/sites-enabled/000-default.conf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petite étoile doit être présente en haut du fichier pour le port 80.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&lt;VirtualHost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chemin du document Root doit être correct.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ServerAdmin webmaster@localhost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DocumentRoot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/var/www/html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numPr>
          <w:ilvl w:val="0"/>
          <w:numId w:val="6"/>
        </w:numPr>
        <w:ind w:left="720" w:hanging="360"/>
        <w:rPr>
          <w:b w:val="1"/>
          <w:color w:val="38761d"/>
          <w:sz w:val="24"/>
          <w:szCs w:val="24"/>
        </w:rPr>
      </w:pPr>
      <w:bookmarkStart w:colFirst="0" w:colLast="0" w:name="_fe3jh7qydj5x" w:id="15"/>
      <w:bookmarkEnd w:id="15"/>
      <w:r w:rsidDel="00000000" w:rsidR="00000000" w:rsidRPr="00000000">
        <w:rPr>
          <w:b w:val="1"/>
          <w:color w:val="38761d"/>
          <w:rtl w:val="0"/>
        </w:rPr>
        <w:t xml:space="preserve">cd etc/apache2/sites-available/default-ssl.conf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L’entête du fichier d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tl w:val="0"/>
        </w:rPr>
        <w:t xml:space="preserve"> être correcte avec le port 443 et le document Root.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&lt;IfModule mod_ssl.c&gt;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&lt;VirtualHost _default_: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443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ServerAdmin webmaster@localhost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DocumentRoot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/var/www/html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numPr>
          <w:ilvl w:val="0"/>
          <w:numId w:val="6"/>
        </w:numPr>
        <w:ind w:left="720" w:hanging="360"/>
        <w:rPr>
          <w:b w:val="1"/>
          <w:color w:val="38761d"/>
          <w:sz w:val="24"/>
          <w:szCs w:val="24"/>
        </w:rPr>
      </w:pPr>
      <w:bookmarkStart w:colFirst="0" w:colLast="0" w:name="_mxss7f82ii7g" w:id="16"/>
      <w:bookmarkEnd w:id="16"/>
      <w:r w:rsidDel="00000000" w:rsidR="00000000" w:rsidRPr="00000000">
        <w:rPr>
          <w:b w:val="1"/>
          <w:color w:val="38761d"/>
          <w:rtl w:val="0"/>
        </w:rPr>
        <w:t xml:space="preserve">cd var/www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faisant un ls -l, vérifiez que les propriétaires des fichiers soient bien ‘root’ et pas ‘r00t’ ou autre bizarreries. Si besoin 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/>
      </w:pPr>
      <w:r w:rsidDel="00000000" w:rsidR="00000000" w:rsidRPr="00000000">
        <w:rPr>
          <w:rtl w:val="0"/>
        </w:rPr>
        <w:t xml:space="preserve">Utiliser -&gt;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chown -R root:root nomfichier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(de préférence www pour la totale)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rPr/>
      </w:pPr>
      <w:bookmarkStart w:colFirst="0" w:colLast="0" w:name="_eo2kzzj5oca9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rPr/>
      </w:pPr>
      <w:bookmarkStart w:colFirst="0" w:colLast="0" w:name="_xhrz4jssmcgo" w:id="18"/>
      <w:bookmarkEnd w:id="18"/>
      <w:r w:rsidDel="00000000" w:rsidR="00000000" w:rsidRPr="00000000">
        <w:rPr>
          <w:rtl w:val="0"/>
        </w:rPr>
        <w:t xml:space="preserve">Samba</w:t>
      </w:r>
    </w:p>
    <w:p w:rsidR="00000000" w:rsidDel="00000000" w:rsidP="00000000" w:rsidRDefault="00000000" w:rsidRPr="00000000" w14:paraId="000000FB">
      <w:pPr>
        <w:pStyle w:val="Heading3"/>
        <w:rPr>
          <w:rFonts w:ascii="Exo" w:cs="Exo" w:eastAsia="Exo" w:hAnsi="Exo"/>
        </w:rPr>
      </w:pPr>
      <w:bookmarkStart w:colFirst="0" w:colLast="0" w:name="_hwgp7yv6mre3" w:id="19"/>
      <w:bookmarkEnd w:id="19"/>
      <w:r w:rsidDel="00000000" w:rsidR="00000000" w:rsidRPr="00000000">
        <w:rPr>
          <w:rFonts w:ascii="Exo" w:cs="Exo" w:eastAsia="Exo" w:hAnsi="Exo"/>
          <w:rtl w:val="0"/>
        </w:rPr>
        <w:t xml:space="preserve">   Installation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Installer Samba 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apt-get install samba samba-common-bin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Redémarrer le service 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service smbd restart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Chemin de paramétrage de Samba 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cd /etc/samba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  <w:t xml:space="preserve">Si besoin, faire une copie du fichier de paramétrage 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cp /etc/samba/smb.conf /etc/samba/smb.conf.old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rPr/>
      </w:pPr>
      <w:bookmarkStart w:colFirst="0" w:colLast="0" w:name="_7p6p95b38nd0" w:id="20"/>
      <w:bookmarkEnd w:id="20"/>
      <w:r w:rsidDel="00000000" w:rsidR="00000000" w:rsidRPr="00000000">
        <w:rPr>
          <w:rFonts w:ascii="Exo" w:cs="Exo" w:eastAsia="Exo" w:hAnsi="Exo"/>
          <w:rtl w:val="0"/>
        </w:rPr>
        <w:t xml:space="preserve">Ce qu’il faut vérifier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numPr>
          <w:ilvl w:val="0"/>
          <w:numId w:val="6"/>
        </w:numPr>
        <w:ind w:left="720" w:hanging="360"/>
        <w:rPr>
          <w:b w:val="1"/>
          <w:color w:val="38761d"/>
          <w:sz w:val="24"/>
          <w:szCs w:val="24"/>
        </w:rPr>
      </w:pPr>
      <w:bookmarkStart w:colFirst="0" w:colLast="0" w:name="_9yfq5x10xhsb" w:id="21"/>
      <w:bookmarkEnd w:id="21"/>
      <w:r w:rsidDel="00000000" w:rsidR="00000000" w:rsidRPr="00000000">
        <w:rPr>
          <w:b w:val="1"/>
          <w:color w:val="38761d"/>
          <w:rtl w:val="0"/>
        </w:rPr>
        <w:t xml:space="preserve">cd etc/samba/smb.conf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L’interfaces et le bind interfaces.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color w:val="0b539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b5394"/>
          <w:sz w:val="18"/>
          <w:szCs w:val="18"/>
          <w:rtl w:val="0"/>
        </w:rPr>
        <w:t xml:space="preserve">#### Networking ####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color w:val="0b539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color w:val="0b539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b5394"/>
          <w:sz w:val="18"/>
          <w:szCs w:val="18"/>
          <w:rtl w:val="0"/>
        </w:rPr>
        <w:t xml:space="preserve"># The specific set of interfaces / networks to bind to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color w:val="0b539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b5394"/>
          <w:sz w:val="18"/>
          <w:szCs w:val="18"/>
          <w:rtl w:val="0"/>
        </w:rPr>
        <w:t xml:space="preserve"># This can be either the interface name or an IP address/netmask;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color w:val="0b539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b5394"/>
          <w:sz w:val="18"/>
          <w:szCs w:val="18"/>
          <w:rtl w:val="0"/>
        </w:rPr>
        <w:t xml:space="preserve"># interface names are normally preferred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i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  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interfaces =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8"/>
          <w:szCs w:val="18"/>
          <w:rtl w:val="0"/>
        </w:rPr>
        <w:t xml:space="preserve">127.0.0.0 eth0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18"/>
          <w:szCs w:val="18"/>
          <w:rtl w:val="0"/>
        </w:rPr>
        <w:t xml:space="preserve">(ou 0.0.0.0 eth0)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color w:val="3d85c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d85c6"/>
          <w:sz w:val="18"/>
          <w:szCs w:val="18"/>
          <w:rtl w:val="0"/>
        </w:rPr>
        <w:t xml:space="preserve"># Only bind to the named interfaces and/or networks; you must use the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color w:val="3d85c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d85c6"/>
          <w:sz w:val="18"/>
          <w:szCs w:val="18"/>
          <w:rtl w:val="0"/>
        </w:rPr>
        <w:t xml:space="preserve"># 'interfaces' option above to use this.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color w:val="3d85c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d85c6"/>
          <w:sz w:val="18"/>
          <w:szCs w:val="18"/>
          <w:rtl w:val="0"/>
        </w:rPr>
        <w:t xml:space="preserve"># It is recommended that you enable this feature if your Samba machine is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color w:val="3d85c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d85c6"/>
          <w:sz w:val="18"/>
          <w:szCs w:val="18"/>
          <w:rtl w:val="0"/>
        </w:rPr>
        <w:t xml:space="preserve"># not protected by a firewall or is a firewall itself.  However, this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color w:val="3d85c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d85c6"/>
          <w:sz w:val="18"/>
          <w:szCs w:val="18"/>
          <w:rtl w:val="0"/>
        </w:rPr>
        <w:t xml:space="preserve"># option cannot handle dynamic or non-broadcast interfaces correctly.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;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8"/>
          <w:szCs w:val="18"/>
          <w:rtl w:val="0"/>
        </w:rPr>
        <w:t xml:space="preserve">bind interfaces only =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Qu’un partage a été créé avec la bonne configuration.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[PartageVM]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comment = Mon partage samba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path = /var/www/html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writable = yes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guest ok = no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guest only = no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create mode = 777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directory mode = 777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share mode =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b w:val="1"/>
          <w:u w:val="none"/>
        </w:rPr>
      </w:pPr>
      <w:r w:rsidDel="00000000" w:rsidR="00000000" w:rsidRPr="00000000">
        <w:rPr>
          <w:rtl w:val="0"/>
        </w:rPr>
        <w:t xml:space="preserve">Si vous n’arrivez pas à accéder au partage à cause de l’user, le créer avec la commande 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Utiliser -&gt;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smbpasswd   -a   nomuser</w:t>
      </w:r>
    </w:p>
    <w:p w:rsidR="00000000" w:rsidDel="00000000" w:rsidP="00000000" w:rsidRDefault="00000000" w:rsidRPr="00000000" w14:paraId="0000012C">
      <w:pPr>
        <w:ind w:left="720" w:firstLine="720"/>
        <w:rPr>
          <w:rFonts w:ascii="Consolas" w:cs="Consolas" w:eastAsia="Consolas" w:hAnsi="Consola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rPr/>
      </w:pPr>
      <w:bookmarkStart w:colFirst="0" w:colLast="0" w:name="_33in6ltpfbnu" w:id="22"/>
      <w:bookmarkEnd w:id="22"/>
      <w:r w:rsidDel="00000000" w:rsidR="00000000" w:rsidRPr="00000000">
        <w:rPr>
          <w:rtl w:val="0"/>
        </w:rPr>
        <w:t xml:space="preserve">MariaDB</w:t>
      </w:r>
    </w:p>
    <w:p w:rsidR="00000000" w:rsidDel="00000000" w:rsidP="00000000" w:rsidRDefault="00000000" w:rsidRPr="00000000" w14:paraId="0000012E">
      <w:pPr>
        <w:pStyle w:val="Heading3"/>
        <w:rPr>
          <w:rFonts w:ascii="Exo" w:cs="Exo" w:eastAsia="Exo" w:hAnsi="Exo"/>
        </w:rPr>
      </w:pPr>
      <w:bookmarkStart w:colFirst="0" w:colLast="0" w:name="_qj06ztd4bva6" w:id="23"/>
      <w:bookmarkEnd w:id="23"/>
      <w:r w:rsidDel="00000000" w:rsidR="00000000" w:rsidRPr="00000000">
        <w:rPr>
          <w:rFonts w:ascii="Exo" w:cs="Exo" w:eastAsia="Exo" w:hAnsi="Exo"/>
          <w:rtl w:val="0"/>
        </w:rPr>
        <w:t xml:space="preserve">   Installation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L’installation comporte plusieurs étapes :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1°) Installer MariaDB 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apt-get install mariadb-server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2°) Installer mysql 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mysql_secure_installation</w:t>
      </w:r>
    </w:p>
    <w:p w:rsidR="00000000" w:rsidDel="00000000" w:rsidP="00000000" w:rsidRDefault="00000000" w:rsidRPr="00000000" w14:paraId="00000135">
      <w:pPr>
        <w:ind w:firstLine="720"/>
        <w:rPr/>
      </w:pPr>
      <w:r w:rsidDel="00000000" w:rsidR="00000000" w:rsidRPr="00000000">
        <w:rPr>
          <w:rtl w:val="0"/>
        </w:rPr>
        <w:t xml:space="preserve">Puis continuer avec ces paramètres : </w:t>
      </w:r>
    </w:p>
    <w:p w:rsidR="00000000" w:rsidDel="00000000" w:rsidP="00000000" w:rsidRDefault="00000000" w:rsidRPr="00000000" w14:paraId="000001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Enter current password for root (enter for none): root 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Change current password: yes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Remove anonymous users: yes</w:t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Root login remotely: no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Test database: yes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Privilege tables: yes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Redémarrer le service 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service smbd restart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rPr>
          <w:rFonts w:ascii="Exo" w:cs="Exo" w:eastAsia="Exo" w:hAnsi="Exo"/>
        </w:rPr>
      </w:pPr>
      <w:bookmarkStart w:colFirst="0" w:colLast="0" w:name="_ogharsx9eu3q" w:id="24"/>
      <w:bookmarkEnd w:id="24"/>
      <w:r w:rsidDel="00000000" w:rsidR="00000000" w:rsidRPr="00000000">
        <w:rPr>
          <w:rFonts w:ascii="Exo" w:cs="Exo" w:eastAsia="Exo" w:hAnsi="Exo"/>
          <w:rtl w:val="0"/>
        </w:rPr>
        <w:t xml:space="preserve">Ce qu’il faut vérifier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4"/>
        <w:numPr>
          <w:ilvl w:val="0"/>
          <w:numId w:val="6"/>
        </w:numPr>
        <w:ind w:left="720" w:hanging="360"/>
        <w:rPr>
          <w:b w:val="1"/>
          <w:color w:val="38761d"/>
          <w:sz w:val="24"/>
          <w:szCs w:val="24"/>
        </w:rPr>
      </w:pPr>
      <w:bookmarkStart w:colFirst="0" w:colLast="0" w:name="_nmvj0fd8n1b6" w:id="25"/>
      <w:bookmarkEnd w:id="25"/>
      <w:r w:rsidDel="00000000" w:rsidR="00000000" w:rsidRPr="00000000">
        <w:rPr>
          <w:b w:val="1"/>
          <w:color w:val="38761d"/>
          <w:rtl w:val="0"/>
        </w:rPr>
        <w:t xml:space="preserve">cd /etc/mysql/mariadb.conf.d/50-server.cnf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L’adresse d’écoute avec le bind-address.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color w:val="3c78d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78d8"/>
          <w:sz w:val="20"/>
          <w:szCs w:val="20"/>
          <w:rtl w:val="0"/>
        </w:rPr>
        <w:t xml:space="preserve"># Instead of skip-networking the default is now to listen only on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color w:val="3c78d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c78d8"/>
          <w:sz w:val="20"/>
          <w:szCs w:val="20"/>
          <w:rtl w:val="0"/>
        </w:rPr>
        <w:t xml:space="preserve"># localhost which is more compatible and is not less secure.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bind-address            =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127.0.0.1 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rPr/>
      </w:pPr>
      <w:bookmarkStart w:colFirst="0" w:colLast="0" w:name="_po3gbjyu8am3" w:id="26"/>
      <w:bookmarkEnd w:id="26"/>
      <w:r w:rsidDel="00000000" w:rsidR="00000000" w:rsidRPr="00000000">
        <w:rPr>
          <w:rtl w:val="0"/>
        </w:rPr>
        <w:t xml:space="preserve">PHP 7.4</w:t>
      </w:r>
    </w:p>
    <w:p w:rsidR="00000000" w:rsidDel="00000000" w:rsidP="00000000" w:rsidRDefault="00000000" w:rsidRPr="00000000" w14:paraId="0000014F">
      <w:pPr>
        <w:pStyle w:val="Heading3"/>
        <w:rPr>
          <w:rFonts w:ascii="Exo" w:cs="Exo" w:eastAsia="Exo" w:hAnsi="Exo"/>
        </w:rPr>
      </w:pPr>
      <w:bookmarkStart w:colFirst="0" w:colLast="0" w:name="_aldwqsw500mt" w:id="27"/>
      <w:bookmarkEnd w:id="27"/>
      <w:r w:rsidDel="00000000" w:rsidR="00000000" w:rsidRPr="00000000">
        <w:rPr>
          <w:rFonts w:ascii="Exo" w:cs="Exo" w:eastAsia="Exo" w:hAnsi="Exo"/>
          <w:rtl w:val="0"/>
        </w:rPr>
        <w:t xml:space="preserve">   Installation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  <w:t xml:space="preserve">Installer PHP 7.4 : </w:t>
      </w:r>
      <w:r w:rsidDel="00000000" w:rsidR="00000000" w:rsidRPr="00000000">
        <w:rPr>
          <w:b w:val="1"/>
          <w:rtl w:val="0"/>
        </w:rPr>
        <w:t xml:space="preserve">apt-get install php7.4 php-mysql php-xml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white"/>
          <w:rtl w:val="0"/>
        </w:rPr>
        <w:t xml:space="preserve">Pour Debian 12 ne pas préciser la version, ça installe automatiquement la dernière : apt-get install php php-mysql php-xml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rPr>
          <w:rFonts w:ascii="Exo" w:cs="Exo" w:eastAsia="Exo" w:hAnsi="Exo"/>
        </w:rPr>
      </w:pPr>
      <w:bookmarkStart w:colFirst="0" w:colLast="0" w:name="_bcivaxal89pz" w:id="28"/>
      <w:bookmarkEnd w:id="28"/>
      <w:r w:rsidDel="00000000" w:rsidR="00000000" w:rsidRPr="00000000">
        <w:rPr>
          <w:rFonts w:ascii="Exo" w:cs="Exo" w:eastAsia="Exo" w:hAnsi="Exo"/>
          <w:rtl w:val="0"/>
        </w:rPr>
        <w:t xml:space="preserve">Ce qu’il faut vérifier</w:t>
      </w:r>
    </w:p>
    <w:p w:rsidR="00000000" w:rsidDel="00000000" w:rsidP="00000000" w:rsidRDefault="00000000" w:rsidRPr="00000000" w14:paraId="00000155">
      <w:pPr>
        <w:pStyle w:val="Heading4"/>
        <w:numPr>
          <w:ilvl w:val="0"/>
          <w:numId w:val="6"/>
        </w:numPr>
        <w:ind w:left="720" w:hanging="360"/>
        <w:rPr>
          <w:b w:val="1"/>
          <w:color w:val="38761d"/>
          <w:sz w:val="24"/>
          <w:szCs w:val="24"/>
        </w:rPr>
      </w:pPr>
      <w:bookmarkStart w:colFirst="0" w:colLast="0" w:name="_f8dzfzfmodg9" w:id="29"/>
      <w:bookmarkEnd w:id="29"/>
      <w:r w:rsidDel="00000000" w:rsidR="00000000" w:rsidRPr="00000000">
        <w:rPr>
          <w:b w:val="1"/>
          <w:color w:val="38761d"/>
          <w:rtl w:val="0"/>
        </w:rPr>
        <w:t xml:space="preserve">Que le module soit bien installé ET en fonction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On vérifie quels modules sont installés :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apache2ctl -M</w:t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ab/>
        <w:t xml:space="preserve">Si le module est bien là, alors on aura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php7_module(shared)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Si jamais ne fonctionne pas, essayer de le lancer avec 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a2enmod php7.4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Ne pas oublier de relancer avec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systemctl restart apache2</w:t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1"/>
        <w:rPr/>
      </w:pPr>
      <w:bookmarkStart w:colFirst="0" w:colLast="0" w:name="_6vvxwrim3h7r" w:id="30"/>
      <w:bookmarkEnd w:id="30"/>
      <w:r w:rsidDel="00000000" w:rsidR="00000000" w:rsidRPr="00000000">
        <w:rPr>
          <w:rtl w:val="0"/>
        </w:rPr>
        <w:t xml:space="preserve">phpMyAdmin</w:t>
      </w:r>
    </w:p>
    <w:p w:rsidR="00000000" w:rsidDel="00000000" w:rsidP="00000000" w:rsidRDefault="00000000" w:rsidRPr="00000000" w14:paraId="0000015F">
      <w:pPr>
        <w:pStyle w:val="Heading3"/>
        <w:rPr>
          <w:rFonts w:ascii="Exo" w:cs="Exo" w:eastAsia="Exo" w:hAnsi="Exo"/>
        </w:rPr>
      </w:pPr>
      <w:bookmarkStart w:colFirst="0" w:colLast="0" w:name="_i09f0fysnau8" w:id="31"/>
      <w:bookmarkEnd w:id="31"/>
      <w:r w:rsidDel="00000000" w:rsidR="00000000" w:rsidRPr="00000000">
        <w:rPr>
          <w:rFonts w:ascii="Exo" w:cs="Exo" w:eastAsia="Exo" w:hAnsi="Exo"/>
          <w:rtl w:val="0"/>
        </w:rPr>
        <w:t xml:space="preserve">   Installation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L’installation comporte plusieurs étapes :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1°) Installer wget 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apt-get install wget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La suite doit se faire dans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cd /var/www/html !</w:t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Récupérer une version tar.gz sur le site officiel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https://www.phpmyadmin.net/downloads/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Clic-droit sur le lien, et prendre “Copier l’adresse du lien”.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2°) Insérer dans le fichier html 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wget </w:t>
      </w:r>
      <w:hyperlink r:id="rId10">
        <w:r w:rsidDel="00000000" w:rsidR="00000000" w:rsidRPr="00000000">
          <w:rPr>
            <w:rFonts w:ascii="Consolas" w:cs="Consolas" w:eastAsia="Consolas" w:hAnsi="Consolas"/>
            <w:b w:val="1"/>
            <w:color w:val="1155cc"/>
            <w:u w:val="single"/>
            <w:rtl w:val="0"/>
          </w:rPr>
          <w:t xml:space="preserve">https://files.phpmyadmin.net/phpMyAdmin/5.2.1/phpMyAdmin-5.2.1-all-languages.tar.gz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3°) Décompresser le fichier 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tar xvf phpMyAdmin….tar.gz</w:t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4°) Avec le nouveau fichier phpMyAdmin, enlever le fichier tar.gz 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rm phpMyAdmin.tar.gz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5°) On renomme 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mv phpMyAdmin… phpMyAdmin</w:t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firstLine="72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Si tout se passe bien, on termine avec : </w:t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firstLine="720"/>
        <w:rPr/>
      </w:pPr>
      <w:r w:rsidDel="00000000" w:rsidR="00000000" w:rsidRPr="00000000">
        <w:rPr>
          <w:rtl w:val="0"/>
        </w:rPr>
        <w:t xml:space="preserve">On utilise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mysql -p</w:t>
      </w:r>
      <w:r w:rsidDel="00000000" w:rsidR="00000000" w:rsidRPr="00000000">
        <w:rPr>
          <w:rtl w:val="0"/>
        </w:rPr>
        <w:t xml:space="preserve">, pour entrer dans l’interface de config avec le password ‘root’</w:t>
      </w:r>
    </w:p>
    <w:p w:rsidR="00000000" w:rsidDel="00000000" w:rsidP="00000000" w:rsidRDefault="00000000" w:rsidRPr="00000000" w14:paraId="0000017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Inscrire 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SET PASSWORD FOR root@localhost=PASSWORD(</w:t>
      </w:r>
      <w:commentRangeStart w:id="1"/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‘root’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Retour 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Query OK, 0 rows affected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9">
      <w:pPr>
        <w:ind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Inscrire 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GRANT ALL PRIVILEGES ON *.* TO root@localhost IDENTIFIED BY </w:t>
      </w:r>
      <w:commentRangeStart w:id="2"/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‘root’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WITH GRANT OPTION;</w:t>
      </w:r>
    </w:p>
    <w:p w:rsidR="00000000" w:rsidDel="00000000" w:rsidP="00000000" w:rsidRDefault="00000000" w:rsidRPr="00000000" w14:paraId="0000017A">
      <w:pPr>
        <w:ind w:firstLine="720"/>
        <w:rPr/>
      </w:pPr>
      <w:r w:rsidDel="00000000" w:rsidR="00000000" w:rsidRPr="00000000">
        <w:rPr>
          <w:rtl w:val="0"/>
        </w:rPr>
        <w:t xml:space="preserve">Retour 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Query OK, 0 rows affected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B">
      <w:pPr>
        <w:ind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Inscrire 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quit</w:t>
      </w:r>
    </w:p>
    <w:p w:rsidR="00000000" w:rsidDel="00000000" w:rsidP="00000000" w:rsidRDefault="00000000" w:rsidRPr="00000000" w14:paraId="0000017C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Retour 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bye!</w:t>
      </w:r>
    </w:p>
    <w:p w:rsidR="00000000" w:rsidDel="00000000" w:rsidP="00000000" w:rsidRDefault="00000000" w:rsidRPr="00000000" w14:paraId="0000017D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uzzy Abozo" w:id="2" w:date="2024-03-31T15:48:38Z"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'root'</w:t>
      </w:r>
    </w:p>
  </w:comment>
  <w:comment w:author="Douzzy Abozo" w:id="1" w:date="2024-03-31T15:48:27Z"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'root'</w:t>
      </w:r>
    </w:p>
  </w:comment>
  <w:comment w:author="Lucas Burguet" w:id="0" w:date="2024-03-25T10:45:10Z"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@eloise.lecronier@gmail.com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x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yperlink" Target="https://files.phpmyadmin.net/phpMyAdmin/5.2.1/phpMyAdmin-5.2.1-all-languages.tar.gz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.phpmyadmin.net/downloads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Exo-regular.ttf"/><Relationship Id="rId6" Type="http://schemas.openxmlformats.org/officeDocument/2006/relationships/font" Target="fonts/Exo-bold.ttf"/><Relationship Id="rId7" Type="http://schemas.openxmlformats.org/officeDocument/2006/relationships/font" Target="fonts/Exo-italic.ttf"/><Relationship Id="rId8" Type="http://schemas.openxmlformats.org/officeDocument/2006/relationships/font" Target="fonts/Ex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